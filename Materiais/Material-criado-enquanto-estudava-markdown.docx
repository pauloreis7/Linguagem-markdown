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Aprendendo sobre Linguagem </w:t>
      </w:r>
      <w:proofErr w:type="spellStart"/>
      <w:r w:rsidRPr="003D6A5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Markdown</w:t>
      </w:r>
      <w:bookmarkStart w:id="0" w:name="_GoBack"/>
      <w:bookmarkEnd w:id="0"/>
      <w:proofErr w:type="spellEnd"/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Para </w:t>
      </w:r>
      <w:r w:rsidRPr="003D6A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negrito</w:t>
      </w: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usamos ** ** ou __ __ abrindo e fechando em volta do texto desejado.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Para </w:t>
      </w:r>
      <w:r w:rsidRPr="003D6A55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pt-BR"/>
        </w:rPr>
        <w:t>itálico</w:t>
      </w: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usamos somente um * * ou _ _ abrindo e fechando em volta do texto desejado.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Para </w:t>
      </w:r>
      <w:del w:id="1" w:author="Unknown">
        <w:r w:rsidRPr="003D6A55">
          <w:rPr>
            <w:rFonts w:ascii="Segoe UI" w:eastAsia="Times New Roman" w:hAnsi="Segoe UI" w:cs="Segoe UI"/>
            <w:color w:val="24292E"/>
            <w:sz w:val="21"/>
            <w:szCs w:val="21"/>
            <w:lang w:eastAsia="pt-BR"/>
          </w:rPr>
          <w:delText>Texto riscado</w:delText>
        </w:r>
      </w:del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usamos ~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~ ~~ abrindo e fechando em volta do texto desejado.</w:t>
      </w:r>
    </w:p>
    <w:p w:rsidR="003D6A55" w:rsidRPr="003D6A55" w:rsidRDefault="003D6A55" w:rsidP="003D6A5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Sobre Títulos: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Para um título de nível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1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usamos uma # somente no começo do texto desejado.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Para um título de nível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2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usamos duas # somente no começo do texto desejado.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Para um título de nível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3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usamos três # somente no começo do texto desejado.</w:t>
      </w:r>
    </w:p>
    <w:p w:rsidR="003D6A55" w:rsidRPr="003D6A55" w:rsidRDefault="003D6A55" w:rsidP="003D6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No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Markdown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os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tilos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(1,2 e 3) tem uma semântica assim como no HTML, sendo o de uma # o principal, o de duas um subtítulo do principal e assim sucessivamente.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Título de nível um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Título de nível dois</w:t>
      </w:r>
    </w:p>
    <w:p w:rsidR="003D6A55" w:rsidRPr="003D6A55" w:rsidRDefault="003D6A55" w:rsidP="003D6A5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Título de nível três</w:t>
      </w:r>
    </w:p>
    <w:p w:rsidR="003D6A55" w:rsidRPr="003D6A55" w:rsidRDefault="003D6A55" w:rsidP="003D6A5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6A5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24292e" stroked="f"/>
        </w:pic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Para criar linhas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horizontais(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como o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hr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no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html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) são três -</w:t>
      </w: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  <w:t>Linha: ---</w:t>
      </w:r>
    </w:p>
    <w:p w:rsidR="003D6A55" w:rsidRPr="003D6A55" w:rsidRDefault="003D6A55" w:rsidP="003D6A5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Também é possível misturar as configurações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Para </w:t>
      </w:r>
      <w:r w:rsidRPr="003D6A55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  <w:lang w:eastAsia="pt-BR"/>
        </w:rPr>
        <w:t>misturar itálico e negrito</w:t>
      </w: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fazemos dois _ e um* *__ abrindo e fechando em volta do texto desejado.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Listas</w:t>
      </w:r>
    </w:p>
    <w:p w:rsidR="003D6A55" w:rsidRPr="003D6A55" w:rsidRDefault="003D6A55" w:rsidP="003D6A5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Listas numeradas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lastRenderedPageBreak/>
        <w:t xml:space="preserve">Basta colocar qualquer número sucedido de um ponto que será automaticamente feito uma lista numerada do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1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a assim por diante (2,3,4,etc), não importando o numero que foi colocado antes do ponto:</w:t>
      </w:r>
    </w:p>
    <w:p w:rsidR="003D6A55" w:rsidRPr="003D6A55" w:rsidRDefault="003D6A55" w:rsidP="003D6A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1</w:t>
      </w:r>
      <w:proofErr w:type="gramEnd"/>
    </w:p>
    <w:p w:rsidR="003D6A55" w:rsidRPr="003D6A55" w:rsidRDefault="003D6A55" w:rsidP="003D6A5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2</w:t>
      </w:r>
      <w:proofErr w:type="gramEnd"/>
    </w:p>
    <w:p w:rsidR="003D6A55" w:rsidRPr="003D6A55" w:rsidRDefault="003D6A55" w:rsidP="003D6A5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3</w:t>
      </w:r>
      <w:proofErr w:type="gramEnd"/>
    </w:p>
    <w:p w:rsidR="003D6A55" w:rsidRPr="003D6A55" w:rsidRDefault="003D6A55" w:rsidP="003D6A5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4</w:t>
      </w:r>
      <w:proofErr w:type="gramEnd"/>
    </w:p>
    <w:p w:rsidR="003D6A55" w:rsidRPr="003D6A55" w:rsidRDefault="003D6A55" w:rsidP="003D6A5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5</w:t>
      </w:r>
      <w:proofErr w:type="gramEnd"/>
    </w:p>
    <w:p w:rsidR="003D6A55" w:rsidRPr="003D6A55" w:rsidRDefault="003D6A55" w:rsidP="003D6A5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6</w:t>
      </w:r>
      <w:proofErr w:type="gramEnd"/>
    </w:p>
    <w:p w:rsidR="003D6A55" w:rsidRPr="003D6A55" w:rsidRDefault="003D6A55" w:rsidP="003D6A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Para criar subitens em listas coloca-se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3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espaços e qualquer numero sucedido de um ponto antes do texto escrito , assim ele se torna um subitem do item da lista acima dele. Somente o primeiro subitem tem que começar com o número 1 sucedido de um ponto para que a lista de subitens continue normalmente não importando qual número for usado (somente o primeiro subitem tem que ter o número 1):</w:t>
      </w:r>
    </w:p>
    <w:p w:rsidR="003D6A55" w:rsidRPr="003D6A55" w:rsidRDefault="003D6A55" w:rsidP="003D6A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Teste</w:t>
      </w:r>
    </w:p>
    <w:p w:rsidR="003D6A55" w:rsidRPr="003D6A55" w:rsidRDefault="003D6A55" w:rsidP="003D6A5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2</w:t>
      </w:r>
      <w:proofErr w:type="gramEnd"/>
    </w:p>
    <w:p w:rsidR="003D6A55" w:rsidRPr="003D6A55" w:rsidRDefault="003D6A55" w:rsidP="003D6A5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Três espaços antes desse texto e qualquer número sucedido de um ponto e agora ele é um subitem de 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2</w:t>
      </w:r>
      <w:proofErr w:type="gramEnd"/>
    </w:p>
    <w:p w:rsidR="003D6A55" w:rsidRPr="003D6A55" w:rsidRDefault="003D6A55" w:rsidP="003D6A5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Três espaços antes desse texto e qualquer número sucedido de um ponto e agora ele é o segundo subitem de 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2</w:t>
      </w:r>
      <w:proofErr w:type="gramEnd"/>
    </w:p>
    <w:p w:rsidR="003D6A55" w:rsidRPr="003D6A55" w:rsidRDefault="003D6A55" w:rsidP="003D6A5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Listas demarcadas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Basta colocar um * ou - antes do texto e a lista será criada</w:t>
      </w:r>
    </w:p>
    <w:p w:rsidR="003D6A55" w:rsidRPr="003D6A55" w:rsidRDefault="003D6A55" w:rsidP="003D6A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1</w:t>
      </w:r>
      <w:proofErr w:type="gramEnd"/>
    </w:p>
    <w:p w:rsidR="003D6A55" w:rsidRPr="003D6A55" w:rsidRDefault="003D6A55" w:rsidP="003D6A5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2</w:t>
      </w:r>
      <w:proofErr w:type="gramEnd"/>
    </w:p>
    <w:p w:rsidR="003D6A55" w:rsidRPr="003D6A55" w:rsidRDefault="003D6A55" w:rsidP="003D6A5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3</w:t>
      </w:r>
      <w:proofErr w:type="gramEnd"/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Para termos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subníveis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em listas demarcadas, basta darmos dois espaços e colocarmos um * antes do texto do item da linha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desejada</w:t>
      </w:r>
      <w:proofErr w:type="gramEnd"/>
    </w:p>
    <w:p w:rsidR="003D6A55" w:rsidRPr="003D6A55" w:rsidRDefault="003D6A55" w:rsidP="003D6A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1</w:t>
      </w:r>
      <w:proofErr w:type="gramEnd"/>
    </w:p>
    <w:p w:rsidR="003D6A55" w:rsidRPr="003D6A55" w:rsidRDefault="003D6A55" w:rsidP="003D6A5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Dois espaços e um * antes desse texto e agora ele é um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subnível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de 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1</w:t>
      </w:r>
      <w:proofErr w:type="gramEnd"/>
    </w:p>
    <w:p w:rsidR="003D6A55" w:rsidRPr="003D6A55" w:rsidRDefault="003D6A55" w:rsidP="003D6A5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Teste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3</w:t>
      </w:r>
      <w:proofErr w:type="gramEnd"/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Lista de tarefas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 criar um item desmarcado da lista usa-se: -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[ 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] Texto desejado. Deve ser feito exatamente dessa forma respeitando todos os espaços colocados</w:t>
      </w:r>
    </w:p>
    <w:p w:rsidR="003D6A55" w:rsidRPr="003D6A55" w:rsidRDefault="003D6A55" w:rsidP="003D6A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6" o:title=""/>
          </v:shape>
          <w:control r:id="rId7" w:name="DefaultOcxName" w:shapeid="_x0000_i1034"/>
        </w:object>
      </w: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Exemplo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Para gerar um item marcado da lista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usea-se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: -[x] Texto desejado. Deve ser feito exatamente dessa forma respeitando todos os espaços colocados</w:t>
      </w:r>
    </w:p>
    <w:p w:rsidR="003D6A55" w:rsidRPr="003D6A55" w:rsidRDefault="003D6A55" w:rsidP="003D6A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 w:right="-225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object w:dxaOrig="1440" w:dyaOrig="1440">
          <v:shape id="_x0000_i1033" type="#_x0000_t75" style="width:20.25pt;height:18pt" o:ole="">
            <v:imagedata r:id="rId8" o:title=""/>
          </v:shape>
          <w:control r:id="rId9" w:name="DefaultOcxName1" w:shapeid="_x0000_i1033"/>
        </w:object>
      </w: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Exemplo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Inserir imagens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Basta abrir a janela a arrastar o arquivo da imagem para a parte sublinhada da parte de baixo da caixa de comentário onde está escrito "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Attach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files </w:t>
      </w:r>
      <w:proofErr w:type="spellStart"/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by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...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" ou clicar nessa área e escolher o arquivo da imagem. Ao inserir nessa área oque está entre colchetes é a descrição da imagem que você irá inserir e oque está entre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parenteses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é a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url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.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  <w:lang w:eastAsia="pt-BR"/>
        </w:rPr>
        <w:drawing>
          <wp:inline distT="0" distB="0" distL="0" distR="0">
            <wp:extent cx="2952750" cy="1552575"/>
            <wp:effectExtent l="0" t="0" r="0" b="9525"/>
            <wp:docPr id="1" name="Imagem 1" descr="Inserção de image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ção de image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Criação de links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Basta é idêntico ao processo de inserção de imagem, porém retirando a exclamação do início.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colchetes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é a descrição(texto) do link que você irá inserir e oque está entre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parenteses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é a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url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.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hyperlink r:id="rId12" w:history="1">
        <w:r w:rsidRPr="003D6A5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pt-BR"/>
          </w:rPr>
          <w:t>Inserção de Link</w:t>
        </w:r>
      </w:hyperlink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Pode- se criar um link também apertando na barra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superior do comentário com o texto de (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Add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a link) que assim a estrutura (colchetes e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parenteses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) já são criados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automaticamente e basta preencher tais campos adequadamente.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Tabelas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Para criar tabelas usamos caracteres para separar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os item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das linhas da tabele e os das colunas da tabela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| :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Usado para separar os itens da linha da tabela (separar os itens, títulos verticalmente), cada item deve ter seu | para que haja a divisão de cada um dos itens.</w:t>
      </w: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  <w:t>---|: Usado para separar os itens da linha da tabela (separar os itens horizontalmente), cada item deve ter seu ---| para que haja a divisão de cada um dos itens.</w:t>
      </w:r>
    </w:p>
    <w:tbl>
      <w:tblPr>
        <w:tblW w:w="95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3795"/>
        <w:gridCol w:w="2902"/>
      </w:tblGrid>
      <w:tr w:rsidR="003D6A55" w:rsidRPr="003D6A55" w:rsidTr="003D6A5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</w:pPr>
            <w:r w:rsidRPr="003D6A55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  <w:lastRenderedPageBreak/>
              <w:t>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</w:pPr>
            <w:r w:rsidRPr="003D6A55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</w:pPr>
            <w:r w:rsidRPr="003D6A55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eastAsia="pt-BR"/>
              </w:rPr>
              <w:t>Nota</w:t>
            </w:r>
          </w:p>
        </w:tc>
      </w:tr>
      <w:tr w:rsidR="003D6A55" w:rsidRPr="003D6A55" w:rsidTr="003D6A5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proofErr w:type="gramStart"/>
            <w:r w:rsidRPr="003D6A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D6A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Davi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D6A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8,5</w:t>
            </w:r>
          </w:p>
        </w:tc>
      </w:tr>
      <w:tr w:rsidR="003D6A55" w:rsidRPr="003D6A55" w:rsidTr="003D6A5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proofErr w:type="gramStart"/>
            <w:r w:rsidRPr="003D6A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D6A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D6A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10,0</w:t>
            </w:r>
          </w:p>
        </w:tc>
      </w:tr>
      <w:tr w:rsidR="003D6A55" w:rsidRPr="003D6A55" w:rsidTr="003D6A5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proofErr w:type="gramStart"/>
            <w:r w:rsidRPr="003D6A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D6A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Carolina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6A55" w:rsidRPr="003D6A55" w:rsidRDefault="003D6A55" w:rsidP="003D6A5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  <w:r w:rsidRPr="003D6A5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  <w:t>9,0</w:t>
            </w:r>
          </w:p>
        </w:tc>
      </w:tr>
    </w:tbl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Como fica no código:</w:t>
      </w:r>
    </w:p>
    <w:p w:rsidR="003D6A55" w:rsidRPr="003D6A55" w:rsidRDefault="003D6A55" w:rsidP="003D6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Num |Nome | Nota</w:t>
      </w:r>
    </w:p>
    <w:p w:rsidR="003D6A55" w:rsidRPr="003D6A55" w:rsidRDefault="003D6A55" w:rsidP="003D6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---|---|---</w:t>
      </w:r>
    </w:p>
    <w:p w:rsidR="003D6A55" w:rsidRPr="003D6A55" w:rsidRDefault="003D6A55" w:rsidP="003D6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  <w:proofErr w:type="gramStart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1</w:t>
      </w:r>
      <w:proofErr w:type="gramEnd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 xml:space="preserve"> | Davi | 8,5 </w:t>
      </w:r>
    </w:p>
    <w:p w:rsidR="003D6A55" w:rsidRPr="003D6A55" w:rsidRDefault="003D6A55" w:rsidP="003D6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  <w:proofErr w:type="gramStart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2</w:t>
      </w:r>
      <w:proofErr w:type="gramEnd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 xml:space="preserve"> | Rodrigo | 10,0</w:t>
      </w:r>
    </w:p>
    <w:p w:rsidR="003D6A55" w:rsidRPr="003D6A55" w:rsidRDefault="003D6A55" w:rsidP="003D6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  <w:proofErr w:type="gramStart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3</w:t>
      </w:r>
      <w:proofErr w:type="gramEnd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 xml:space="preserve"> | Carolina | 9,0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Inserir comandos</w:t>
      </w:r>
    </w:p>
    <w:p w:rsidR="003D6A55" w:rsidRPr="003D6A55" w:rsidRDefault="003D6A55" w:rsidP="003D6A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Basta colocar (abrir e fechar crase) por volta do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texto(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comando) desejado, assim o texto/comando fica com uma configuração de espaçamento,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fundo,tamanho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da letra,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etc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diferente do restante do texto normal para que o leitor saiba que aquele texto se trata de um comando.</w:t>
      </w:r>
    </w:p>
    <w:p w:rsidR="003D6A55" w:rsidRPr="003D6A55" w:rsidRDefault="003D6A55" w:rsidP="003D6A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Inserindo o comando de </w:t>
      </w:r>
      <w:proofErr w:type="gramStart"/>
      <w:r w:rsidRPr="003D6A55">
        <w:rPr>
          <w:rFonts w:ascii="Consolas" w:eastAsia="Times New Roman" w:hAnsi="Consolas" w:cs="Courier New"/>
          <w:color w:val="24292E"/>
          <w:sz w:val="18"/>
          <w:szCs w:val="18"/>
          <w:lang w:eastAsia="pt-BR"/>
        </w:rPr>
        <w:t>console.</w:t>
      </w:r>
      <w:proofErr w:type="gramEnd"/>
      <w:r w:rsidRPr="003D6A55">
        <w:rPr>
          <w:rFonts w:ascii="Consolas" w:eastAsia="Times New Roman" w:hAnsi="Consolas" w:cs="Courier New"/>
          <w:color w:val="24292E"/>
          <w:sz w:val="18"/>
          <w:szCs w:val="18"/>
          <w:lang w:eastAsia="pt-BR"/>
        </w:rPr>
        <w:t>log()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Inserir trechos de comandos</w:t>
      </w:r>
    </w:p>
    <w:p w:rsidR="003D6A55" w:rsidRPr="003D6A55" w:rsidRDefault="003D6A55" w:rsidP="003D6A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Basta colocar (abrir e fechar com três crases) por volta do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texto(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trecho de comando) desejado, assim o texto/comando fica com uma configuração de espaçamento,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fundo,tamanho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da letra,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etc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diferente do restante do texto normal para que o leitor saiba que aquele texto se trata de um comando.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Inserindo um trecho ode código:</w:t>
      </w:r>
    </w:p>
    <w:p w:rsidR="003D6A55" w:rsidRPr="003D6A55" w:rsidRDefault="003D6A55" w:rsidP="003D6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  <w:proofErr w:type="spellStart"/>
      <w:proofErr w:type="gramStart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proofErr w:type="gramEnd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 xml:space="preserve"> soma(num1, num2) {</w:t>
      </w:r>
    </w:p>
    <w:p w:rsidR="003D6A55" w:rsidRPr="003D6A55" w:rsidRDefault="003D6A55" w:rsidP="003D6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 xml:space="preserve"> num1 + num2 </w:t>
      </w:r>
    </w:p>
    <w:p w:rsidR="003D6A55" w:rsidRPr="003D6A55" w:rsidRDefault="003D6A55" w:rsidP="003D6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  <w:proofErr w:type="gramStart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3D6A55" w:rsidRPr="003D6A55" w:rsidRDefault="003D6A55" w:rsidP="003D6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  <w:proofErr w:type="gramStart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console</w:t>
      </w:r>
      <w:proofErr w:type="gramEnd"/>
      <w:r w:rsidRPr="003D6A5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  <w:t>.log(soma(5, 5))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Inserir </w:t>
      </w:r>
      <w:proofErr w:type="spellStart"/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emojis</w:t>
      </w:r>
      <w:proofErr w:type="spellEnd"/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Basta inserir </w:t>
      </w:r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o :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 em seguida(sem espaço) o nome do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desejado = :nome do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desejado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💯 🖖 😄 😆 👼 😠 😃 👶</w:t>
      </w:r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Para saber o nome de todos os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emojis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que existem no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Github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 acessar: </w:t>
      </w:r>
      <w:hyperlink r:id="rId13" w:history="1">
        <w:r w:rsidRPr="003D6A5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pt-BR"/>
          </w:rPr>
          <w:t>https://github.com/ikatyang</w:t>
        </w:r>
      </w:hyperlink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.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Nesse perfil, dentro do repositório "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" no </w:t>
      </w: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lastRenderedPageBreak/>
        <w:t xml:space="preserve">README do arquivo há uma tabela com todos os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emojis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do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Github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 seus respectivos nomes para usar nos seus documentos </w:t>
      </w:r>
      <w:proofErr w:type="spellStart"/>
      <w:proofErr w:type="gram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md,</w:t>
      </w:r>
      <w:proofErr w:type="gram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issues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e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Pull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do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Github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.</w:t>
      </w:r>
    </w:p>
    <w:p w:rsidR="003D6A55" w:rsidRPr="003D6A55" w:rsidRDefault="003D6A55" w:rsidP="003D6A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Só por conteúdo adicional, no site </w:t>
      </w:r>
      <w:hyperlink r:id="rId14" w:history="1">
        <w:r w:rsidRPr="003D6A5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pt-BR"/>
          </w:rPr>
          <w:t>https://emojipedia.org/</w:t>
        </w:r>
      </w:hyperlink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 há uma lista de infinitos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emojis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para usar em qualquer lugar nos seus arquivos.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Citações e marcar pessoas que tenham </w:t>
      </w:r>
      <w:proofErr w:type="spellStart"/>
      <w:proofErr w:type="gramStart"/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GitHub</w:t>
      </w:r>
      <w:proofErr w:type="spellEnd"/>
      <w:proofErr w:type="gramEnd"/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Basta inserir @ e logo em seguida o nome de usuário da pessoa desejada.</w:t>
      </w: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  <w:t>Visite o perfil </w:t>
      </w:r>
      <w:hyperlink r:id="rId15" w:history="1">
        <w:r w:rsidRPr="003D6A55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  <w:u w:val="single"/>
            <w:lang w:eastAsia="pt-BR"/>
          </w:rPr>
          <w:t>@pauloreis7</w:t>
        </w:r>
      </w:hyperlink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.</w:t>
      </w:r>
    </w:p>
    <w:p w:rsidR="003D6A55" w:rsidRPr="003D6A55" w:rsidRDefault="003D6A55" w:rsidP="003D6A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Realizando </w:t>
      </w:r>
      <w:proofErr w:type="spellStart"/>
      <w:r w:rsidRPr="003D6A5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Reply</w:t>
      </w:r>
      <w:proofErr w:type="spellEnd"/>
    </w:p>
    <w:p w:rsidR="003D6A55" w:rsidRPr="003D6A55" w:rsidRDefault="003D6A55" w:rsidP="003D6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Basta clicar nas reticências que aparecem no canto superior direito do comentário desejado e depois clicar em "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Quote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reply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" e assim será adicionada uma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reply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no comentário. Também é possível criar com o &gt; e logo em seguida o texto desejado.</w:t>
      </w:r>
    </w:p>
    <w:p w:rsidR="003D6A55" w:rsidRPr="003D6A55" w:rsidRDefault="003D6A55" w:rsidP="003D6A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6A737D"/>
          <w:sz w:val="21"/>
          <w:szCs w:val="21"/>
          <w:lang w:eastAsia="pt-BR"/>
        </w:rPr>
        <w:t>Olá, pequeno Gafanhoto 🖖 ✋ 🐒 </w:t>
      </w:r>
      <w:proofErr w:type="gramStart"/>
      <w:r w:rsidRPr="003D6A55">
        <w:rPr>
          <w:rFonts w:ascii="Segoe UI" w:eastAsia="Times New Roman" w:hAnsi="Segoe UI" w:cs="Segoe UI"/>
          <w:color w:val="6A737D"/>
          <w:sz w:val="21"/>
          <w:szCs w:val="21"/>
          <w:lang w:eastAsia="pt-BR"/>
        </w:rPr>
        <w:t>🐱</w:t>
      </w:r>
      <w:proofErr w:type="gramEnd"/>
    </w:p>
    <w:p w:rsidR="003D6A55" w:rsidRPr="003D6A55" w:rsidRDefault="003D6A55" w:rsidP="003D6A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Só se pode fazer uma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reply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com comentários que estão na mesa </w:t>
      </w:r>
      <w:proofErr w:type="spellStart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Issue</w:t>
      </w:r>
      <w:proofErr w:type="spellEnd"/>
      <w:r w:rsidRPr="003D6A55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que o seu comentário.</w:t>
      </w:r>
    </w:p>
    <w:p w:rsidR="00722F03" w:rsidRDefault="003D6A55"/>
    <w:sectPr w:rsidR="00722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263"/>
    <w:multiLevelType w:val="multilevel"/>
    <w:tmpl w:val="823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163D9"/>
    <w:multiLevelType w:val="multilevel"/>
    <w:tmpl w:val="888E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D539FE"/>
    <w:multiLevelType w:val="multilevel"/>
    <w:tmpl w:val="098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02583"/>
    <w:multiLevelType w:val="multilevel"/>
    <w:tmpl w:val="74C0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E329BD"/>
    <w:multiLevelType w:val="multilevel"/>
    <w:tmpl w:val="D86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244583"/>
    <w:multiLevelType w:val="multilevel"/>
    <w:tmpl w:val="0EDE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D54AF8"/>
    <w:multiLevelType w:val="multilevel"/>
    <w:tmpl w:val="ADA2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911DD0"/>
    <w:multiLevelType w:val="multilevel"/>
    <w:tmpl w:val="C4F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7C74E3"/>
    <w:multiLevelType w:val="multilevel"/>
    <w:tmpl w:val="102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E435AD"/>
    <w:multiLevelType w:val="multilevel"/>
    <w:tmpl w:val="C0B8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55"/>
    <w:rsid w:val="003D6A55"/>
    <w:rsid w:val="004E0C14"/>
    <w:rsid w:val="00D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6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6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6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6A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6A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6A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6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6A55"/>
    <w:rPr>
      <w:b/>
      <w:bCs/>
    </w:rPr>
  </w:style>
  <w:style w:type="character" w:styleId="nfase">
    <w:name w:val="Emphasis"/>
    <w:basedOn w:val="Fontepargpadro"/>
    <w:uiPriority w:val="20"/>
    <w:qFormat/>
    <w:rsid w:val="003D6A5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D6A5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A5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D6A5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6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6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6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6A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6A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6A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6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6A55"/>
    <w:rPr>
      <w:b/>
      <w:bCs/>
    </w:rPr>
  </w:style>
  <w:style w:type="character" w:styleId="nfase">
    <w:name w:val="Emphasis"/>
    <w:basedOn w:val="Fontepargpadro"/>
    <w:uiPriority w:val="20"/>
    <w:qFormat/>
    <w:rsid w:val="003D6A5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D6A5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A5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D6A5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7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github.com/ikatyang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www.youtube.com/watch?v=LntSB-gl-ZI&amp;list=PLHz_AreHm4dm7ZULPAmadvNhH6vk9oNZA&amp;index=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uloreis7" TargetMode="External"/><Relationship Id="rId10" Type="http://schemas.openxmlformats.org/officeDocument/2006/relationships/hyperlink" Target="https://user-images.githubusercontent.com/63323224/79028501-8e26a780-7b66-11ea-9c02-9725cab49547.png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hyperlink" Target="https://emojipedia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Silva dos Reis Silva dos Reis</dc:creator>
  <cp:lastModifiedBy>Paulo Silva dos Reis Silva dos Reis</cp:lastModifiedBy>
  <cp:revision>1</cp:revision>
  <dcterms:created xsi:type="dcterms:W3CDTF">2020-04-11T01:35:00Z</dcterms:created>
  <dcterms:modified xsi:type="dcterms:W3CDTF">2020-04-11T01:39:00Z</dcterms:modified>
</cp:coreProperties>
</file>